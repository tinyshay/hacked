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spacing w:before="0" w:after="0" w:line="360" w:lineRule="auto"/>
        <w:jc w:val="center"/>
        <w:rPr>
          <w:rFonts w:asciiTheme="minorEastAsia" w:hAnsiTheme="minorEastAsia" w:cstheme="minorEastAsia"/>
          <w:b/>
          <w:bCs/>
          <w:sz w:val="24"/>
          <w:szCs w:val="24"/>
        </w:rPr>
      </w:pPr>
      <w:ins w:id="0" w:author="Administrator" w:date="2017-11-06T23:17:00Z">
        <w:r>
          <w:rPr>
            <w:rFonts w:hint="eastAsia" w:asciiTheme="minorEastAsia" w:hAnsiTheme="minorEastAsia" w:cstheme="minorEastAsia"/>
            <w:b/>
            <w:bCs/>
            <w:sz w:val="24"/>
            <w:szCs w:val="24"/>
          </w:rPr>
          <w:t>企业档案管理信息化建设研究</w:t>
        </w:r>
      </w:ins>
    </w:p>
    <w:p>
      <w:pPr>
        <w:pStyle w:val="7"/>
        <w:widowControl/>
        <w:spacing w:before="0" w:after="0" w:line="360" w:lineRule="auto"/>
        <w:ind w:firstLine="480" w:firstLineChars="200"/>
        <w:jc w:val="both"/>
        <w:rPr>
          <w:rFonts w:asciiTheme="minorEastAsia" w:hAnsiTheme="minorEastAsia" w:cstheme="minorEastAsia"/>
          <w:sz w:val="24"/>
          <w:szCs w:val="24"/>
        </w:rPr>
      </w:pPr>
      <w:bookmarkStart w:id="0" w:name="_GoBack"/>
      <w:bookmarkEnd w:id="0"/>
      <w:r>
        <w:rPr>
          <w:rFonts w:hint="eastAsia" w:asciiTheme="minorEastAsia" w:hAnsiTheme="minorEastAsia" w:cstheme="minorEastAsia"/>
          <w:bCs/>
          <w:sz w:val="24"/>
          <w:szCs w:val="24"/>
        </w:rPr>
        <w:t>[摘　要]</w:t>
      </w:r>
      <w:ins w:id="1" w:author="Administrator " w:date="2017-10-12T16:46:00Z">
        <w:r>
          <w:rPr>
            <w:rFonts w:hint="eastAsia" w:asciiTheme="minorEastAsia" w:hAnsiTheme="minorEastAsia" w:cstheme="minorEastAsia"/>
            <w:bCs/>
            <w:color w:val="000000" w:themeColor="text1"/>
            <w:sz w:val="24"/>
            <w:szCs w:val="24"/>
          </w:rPr>
          <w:t>随着</w:t>
        </w:r>
      </w:ins>
      <w:r>
        <w:rPr>
          <w:rFonts w:hint="eastAsia" w:asciiTheme="minorEastAsia" w:hAnsiTheme="minorEastAsia" w:cstheme="minorEastAsia"/>
          <w:color w:val="000000" w:themeColor="text1"/>
          <w:sz w:val="24"/>
          <w:szCs w:val="24"/>
        </w:rPr>
        <w:t>信息化技术</w:t>
      </w:r>
      <w:ins w:id="2" w:author="Administrator " w:date="2017-10-12T16:46:00Z">
        <w:r>
          <w:rPr>
            <w:rFonts w:hint="eastAsia" w:asciiTheme="minorEastAsia" w:hAnsiTheme="minorEastAsia" w:cstheme="minorEastAsia"/>
            <w:color w:val="000000" w:themeColor="text1"/>
            <w:sz w:val="24"/>
            <w:szCs w:val="24"/>
          </w:rPr>
          <w:t>的快速发展</w:t>
        </w:r>
      </w:ins>
      <w:r>
        <w:rPr>
          <w:rFonts w:hint="eastAsia" w:asciiTheme="minorEastAsia" w:hAnsiTheme="minorEastAsia" w:cstheme="minorEastAsia"/>
          <w:color w:val="000000" w:themeColor="text1"/>
          <w:sz w:val="24"/>
          <w:szCs w:val="24"/>
        </w:rPr>
        <w:t>，对社会的变革也会产生一定的影响。正是因为信息化技术的有效应用，才给社会以及经济带来全新的格局。在人们的日常生活工作中，信息化应用非常普遍。对于一个企业来说，要想顺应时代的发展，那么就应该不断的改变传统的管理方式，确保</w:t>
      </w:r>
      <w:ins w:id="3" w:author="Administrator" w:date="2017-11-03T21:11:00Z">
        <w:r>
          <w:rPr>
            <w:rFonts w:hint="eastAsia" w:asciiTheme="minorEastAsia" w:hAnsiTheme="minorEastAsia" w:cstheme="minorEastAsia"/>
            <w:color w:val="000000" w:themeColor="text1"/>
            <w:sz w:val="24"/>
            <w:szCs w:val="24"/>
          </w:rPr>
          <w:t>档案建设</w:t>
        </w:r>
      </w:ins>
      <w:ins w:id="4" w:author="Administrator" w:date="2017-11-04T19:32:00Z">
        <w:r>
          <w:rPr>
            <w:rFonts w:hint="eastAsia" w:asciiTheme="minorEastAsia" w:hAnsiTheme="minorEastAsia" w:cstheme="minorEastAsia"/>
            <w:color w:val="000000" w:themeColor="text1"/>
            <w:sz w:val="24"/>
            <w:szCs w:val="24"/>
          </w:rPr>
          <w:t>的管理工作</w:t>
        </w:r>
      </w:ins>
      <w:r>
        <w:rPr>
          <w:rFonts w:hint="eastAsia" w:asciiTheme="minorEastAsia" w:hAnsiTheme="minorEastAsia" w:cstheme="minorEastAsia"/>
          <w:color w:val="000000" w:themeColor="text1"/>
          <w:sz w:val="24"/>
          <w:szCs w:val="24"/>
        </w:rPr>
        <w:t>与信息化技术相接轨。本文具体从企业档案信息</w:t>
      </w:r>
      <w:ins w:id="5" w:author="Administrator" w:date="2017-11-04T19:33:00Z">
        <w:r>
          <w:rPr>
            <w:rFonts w:hint="eastAsia" w:asciiTheme="minorEastAsia" w:hAnsiTheme="minorEastAsia" w:cstheme="minorEastAsia"/>
            <w:color w:val="000000" w:themeColor="text1"/>
            <w:sz w:val="24"/>
            <w:szCs w:val="24"/>
            <w:u w:val="single"/>
          </w:rPr>
          <w:t>化</w:t>
        </w:r>
      </w:ins>
      <w:r>
        <w:rPr>
          <w:rFonts w:hint="eastAsia" w:asciiTheme="minorEastAsia" w:hAnsiTheme="minorEastAsia" w:cstheme="minorEastAsia"/>
          <w:color w:val="000000" w:themeColor="text1"/>
          <w:sz w:val="24"/>
          <w:szCs w:val="24"/>
        </w:rPr>
        <w:t>管理角度出发，探究</w:t>
      </w:r>
      <w:ins w:id="6" w:author="Administrator" w:date="2017-11-04T19:33:00Z">
        <w:r>
          <w:rPr>
            <w:rFonts w:hint="eastAsia" w:asciiTheme="minorEastAsia" w:hAnsiTheme="minorEastAsia" w:cstheme="minorEastAsia"/>
            <w:color w:val="000000" w:themeColor="text1"/>
            <w:sz w:val="24"/>
            <w:szCs w:val="24"/>
          </w:rPr>
          <w:t>档案</w:t>
        </w:r>
      </w:ins>
      <w:r>
        <w:rPr>
          <w:rFonts w:hint="eastAsia" w:asciiTheme="minorEastAsia" w:hAnsiTheme="minorEastAsia" w:cstheme="minorEastAsia"/>
          <w:color w:val="000000" w:themeColor="text1"/>
          <w:sz w:val="24"/>
          <w:szCs w:val="24"/>
        </w:rPr>
        <w:t>管理的目的、意义以及相关的对策。</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bCs/>
          <w:sz w:val="24"/>
          <w:szCs w:val="24"/>
        </w:rPr>
        <w:t>[关键词]</w:t>
      </w:r>
      <w:r>
        <w:rPr>
          <w:rFonts w:hint="eastAsia" w:asciiTheme="minorEastAsia" w:hAnsiTheme="minorEastAsia" w:cstheme="minorEastAsia"/>
          <w:sz w:val="24"/>
          <w:szCs w:val="24"/>
        </w:rPr>
        <w:t>档案管理信息化；目的；意义</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doi：10.3969/j.issn.1673 - 0194.2017.24.000</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［中图分类号］</w:t>
      </w:r>
      <w:r>
        <w:rPr>
          <w:rFonts w:asciiTheme="minorEastAsia" w:hAnsiTheme="minorEastAsia" w:cstheme="minorEastAsia"/>
          <w:sz w:val="24"/>
          <w:szCs w:val="24"/>
        </w:rPr>
        <w:t>G270.7</w:t>
      </w:r>
      <w:r>
        <w:rPr>
          <w:rFonts w:hint="eastAsia" w:asciiTheme="minorEastAsia" w:hAnsiTheme="minorEastAsia" w:cstheme="minorEastAsia"/>
          <w:sz w:val="24"/>
          <w:szCs w:val="24"/>
        </w:rPr>
        <w:t>　　［文献标识码］A　　［文章编号］</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在一个企业中，档案是比较重要的一种信息资源</w:t>
      </w:r>
      <w:ins w:id="7" w:author="Administrator " w:date="2017-10-12T16:49:00Z">
        <w:r>
          <w:rPr>
            <w:rFonts w:hint="eastAsia" w:asciiTheme="minorEastAsia" w:hAnsiTheme="minorEastAsia" w:cstheme="minorEastAsia"/>
            <w:sz w:val="24"/>
            <w:szCs w:val="24"/>
          </w:rPr>
          <w:t>，</w:t>
        </w:r>
      </w:ins>
      <w:r>
        <w:rPr>
          <w:rFonts w:hint="eastAsia" w:asciiTheme="minorEastAsia" w:hAnsiTheme="minorEastAsia" w:cstheme="minorEastAsia"/>
          <w:sz w:val="24"/>
          <w:szCs w:val="24"/>
        </w:rPr>
        <w:t>档案</w:t>
      </w:r>
      <w:ins w:id="8" w:author="Administrator " w:date="2017-10-12T16:49:00Z">
        <w:r>
          <w:rPr>
            <w:rFonts w:hint="eastAsia" w:asciiTheme="minorEastAsia" w:hAnsiTheme="minorEastAsia" w:cstheme="minorEastAsia"/>
            <w:sz w:val="24"/>
            <w:szCs w:val="24"/>
          </w:rPr>
          <w:t>管理</w:t>
        </w:r>
      </w:ins>
      <w:r>
        <w:rPr>
          <w:rFonts w:hint="eastAsia" w:asciiTheme="minorEastAsia" w:hAnsiTheme="minorEastAsia" w:cstheme="minorEastAsia"/>
          <w:sz w:val="24"/>
          <w:szCs w:val="24"/>
        </w:rPr>
        <w:t>信息化也成</w:t>
      </w:r>
      <w:ins w:id="9" w:author="Administrator " w:date="2017-10-12T16:49:00Z">
        <w:r>
          <w:rPr>
            <w:rFonts w:hint="eastAsia" w:asciiTheme="minorEastAsia" w:hAnsiTheme="minorEastAsia" w:cstheme="minorEastAsia"/>
            <w:sz w:val="24"/>
            <w:szCs w:val="24"/>
          </w:rPr>
          <w:t>为一种</w:t>
        </w:r>
      </w:ins>
      <w:r>
        <w:rPr>
          <w:rFonts w:hint="eastAsia" w:asciiTheme="minorEastAsia" w:hAnsiTheme="minorEastAsia" w:cstheme="minorEastAsia"/>
          <w:sz w:val="24"/>
          <w:szCs w:val="24"/>
        </w:rPr>
        <w:t>趋势。档案管理对于一个企业的发展有着至关重要的作用。所以对一个企业来说，要想健康的发展，就应该不断的加强档案信息化的有效建设。要有效的结合比较先进的网络管理方式以及信息化技术，确保企业档案朝着数字化管理方向发展。</w:t>
      </w:r>
    </w:p>
    <w:p>
      <w:pPr>
        <w:pStyle w:val="7"/>
        <w:widowControl/>
        <w:spacing w:before="0" w:after="0" w:line="360" w:lineRule="auto"/>
        <w:ind w:firstLine="480" w:firstLineChars="200"/>
        <w:jc w:val="both"/>
        <w:rPr>
          <w:rFonts w:asciiTheme="minorEastAsia" w:hAnsiTheme="minorEastAsia" w:cstheme="minorEastAsia"/>
          <w:bCs/>
          <w:sz w:val="24"/>
          <w:szCs w:val="24"/>
        </w:rPr>
      </w:pPr>
      <w:r>
        <w:rPr>
          <w:rFonts w:hint="eastAsia" w:asciiTheme="minorEastAsia" w:hAnsiTheme="minorEastAsia" w:cstheme="minorEastAsia"/>
          <w:bCs/>
          <w:sz w:val="24"/>
          <w:szCs w:val="24"/>
        </w:rPr>
        <w:t xml:space="preserve">1     </w:t>
      </w:r>
      <w:r>
        <w:rPr>
          <w:rFonts w:hint="eastAsia" w:asciiTheme="minorEastAsia" w:hAnsiTheme="minorEastAsia" w:cstheme="minorEastAsia"/>
          <w:bCs/>
          <w:sz w:val="24"/>
          <w:szCs w:val="24"/>
          <w:highlight w:val="yellow"/>
        </w:rPr>
        <w:t>企业档案管理信息化的</w:t>
      </w:r>
      <w:ins w:id="10" w:author="Administrator" w:date="2017-11-04T19:35:00Z">
        <w:r>
          <w:rPr>
            <w:rFonts w:hint="eastAsia" w:asciiTheme="minorEastAsia" w:hAnsiTheme="minorEastAsia" w:cstheme="minorEastAsia"/>
            <w:bCs/>
            <w:sz w:val="24"/>
            <w:szCs w:val="24"/>
            <w:highlight w:val="yellow"/>
          </w:rPr>
          <w:t>意义</w:t>
        </w:r>
      </w:ins>
    </w:p>
    <w:p>
      <w:pPr>
        <w:pStyle w:val="7"/>
        <w:widowControl/>
        <w:spacing w:before="0" w:after="0" w:line="360" w:lineRule="auto"/>
        <w:ind w:firstLine="480" w:firstLineChars="200"/>
        <w:jc w:val="both"/>
        <w:rPr>
          <w:ins w:id="11" w:author="Administrator" w:date="2017-11-06T23:18:00Z"/>
          <w:rFonts w:asciiTheme="minorEastAsia" w:hAnsiTheme="minorEastAsia" w:cstheme="minorEastAsia"/>
          <w:sz w:val="24"/>
          <w:szCs w:val="24"/>
        </w:rPr>
      </w:pPr>
      <w:r>
        <w:rPr>
          <w:rFonts w:hint="eastAsia" w:asciiTheme="minorEastAsia" w:hAnsiTheme="minorEastAsia" w:cstheme="minorEastAsia"/>
          <w:sz w:val="24"/>
          <w:szCs w:val="24"/>
        </w:rPr>
        <w:t>企业档案采用信息化的管理方式，就是要结合比较先进的信息技术，将网络作为管理的平台，对于企业档案信息资源进行更为科学的管理以及开发。确保企业档案管理工作能够有效的为企业的生产经营提供比较优质的服务。</w:t>
      </w:r>
      <w:commentRangeStart w:id="0"/>
      <w:r>
        <w:rPr>
          <w:rFonts w:hint="eastAsia" w:asciiTheme="minorEastAsia" w:hAnsiTheme="minorEastAsia" w:cstheme="minorEastAsia"/>
          <w:kern w:val="0"/>
          <w:sz w:val="24"/>
          <w:szCs w:val="24"/>
          <w:highlight w:val="yellow"/>
          <w:rPrChange w:id="12" w:author="Administrator " w:date="2017-11-09T11:14:00Z">
            <w:rPr>
              <w:rFonts w:hint="eastAsia" w:asciiTheme="minorEastAsia" w:hAnsiTheme="minorEastAsia" w:cstheme="minorEastAsia"/>
              <w:kern w:val="2"/>
              <w:sz w:val="24"/>
              <w:szCs w:val="24"/>
            </w:rPr>
          </w:rPrChange>
        </w:rPr>
        <w:t>企业档案管理信息化，能够有效的确保相关部门工作人员通过计算机或者是网络技术，能够准确实时的相关部门提供准确的数字信息，对企业的生存发展有着积极的作用，同时还能够为企业经济利益最大化提供相应的优质服务。</w:t>
      </w:r>
      <w:commentRangeEnd w:id="0"/>
      <w:r>
        <w:rPr>
          <w:rStyle w:val="9"/>
          <w:rFonts w:cstheme="minorBidi"/>
          <w:kern w:val="2"/>
        </w:rPr>
        <w:commentReference w:id="0"/>
      </w:r>
    </w:p>
    <w:p>
      <w:pPr>
        <w:pStyle w:val="7"/>
        <w:widowControl/>
        <w:spacing w:before="0" w:after="0" w:line="360" w:lineRule="auto"/>
        <w:ind w:firstLine="480" w:firstLineChars="200"/>
        <w:jc w:val="both"/>
        <w:rPr>
          <w:ins w:id="13" w:author="Administrator" w:date="2017-11-06T23:18:00Z"/>
          <w:rFonts w:asciiTheme="minorEastAsia" w:hAnsiTheme="minorEastAsia" w:cstheme="minorEastAsia"/>
          <w:sz w:val="24"/>
          <w:szCs w:val="24"/>
        </w:rPr>
      </w:pPr>
      <w:ins w:id="14" w:author="Administrator" w:date="2017-11-06T23:18:00Z">
        <w:r>
          <w:rPr>
            <w:rFonts w:asciiTheme="minorEastAsia" w:hAnsiTheme="minorEastAsia" w:cstheme="minorEastAsia"/>
            <w:kern w:val="0"/>
            <w:sz w:val="24"/>
            <w:szCs w:val="24"/>
            <w:highlight w:val="yellow"/>
            <w:rPrChange w:id="15" w:author="Administrator " w:date="2017-11-09T11:04:00Z">
              <w:rPr>
                <w:rFonts w:asciiTheme="minorEastAsia" w:hAnsiTheme="minorEastAsia" w:cstheme="minorEastAsia"/>
                <w:kern w:val="2"/>
                <w:sz w:val="24"/>
                <w:szCs w:val="24"/>
              </w:rPr>
            </w:rPrChange>
          </w:rPr>
          <w:t xml:space="preserve">1.1   </w:t>
        </w:r>
      </w:ins>
      <w:ins w:id="16" w:author="Administrator" w:date="2017-11-06T23:18:00Z">
        <w:r>
          <w:rPr>
            <w:rFonts w:hint="eastAsia" w:asciiTheme="minorEastAsia" w:hAnsiTheme="minorEastAsia" w:cstheme="minorEastAsia"/>
            <w:kern w:val="0"/>
            <w:sz w:val="24"/>
            <w:szCs w:val="24"/>
            <w:highlight w:val="yellow"/>
            <w:rPrChange w:id="17" w:author="Administrator " w:date="2017-11-09T11:04:00Z">
              <w:rPr>
                <w:rFonts w:hint="eastAsia" w:asciiTheme="minorEastAsia" w:hAnsiTheme="minorEastAsia" w:cstheme="minorEastAsia"/>
                <w:kern w:val="2"/>
                <w:sz w:val="24"/>
                <w:szCs w:val="24"/>
              </w:rPr>
            </w:rPrChange>
          </w:rPr>
          <w:t>减轻工作人员工作强度</w:t>
        </w:r>
      </w:ins>
    </w:p>
    <w:p>
      <w:pPr>
        <w:pStyle w:val="7"/>
        <w:widowControl/>
        <w:spacing w:before="0" w:after="0" w:line="360" w:lineRule="auto"/>
        <w:ind w:firstLine="480" w:firstLineChars="200"/>
        <w:jc w:val="both"/>
        <w:rPr>
          <w:ins w:id="18" w:author="Administrator" w:date="2017-11-06T23:18:00Z"/>
          <w:rFonts w:asciiTheme="minorEastAsia" w:hAnsiTheme="minorEastAsia" w:cstheme="minorEastAsia"/>
          <w:sz w:val="24"/>
          <w:szCs w:val="24"/>
        </w:rPr>
      </w:pPr>
      <w:ins w:id="19" w:author="Administrator" w:date="2017-11-06T23:18:00Z">
        <w:r>
          <w:rPr>
            <w:rFonts w:hint="eastAsia" w:asciiTheme="minorEastAsia" w:hAnsiTheme="minorEastAsia" w:cstheme="minorEastAsia"/>
            <w:sz w:val="24"/>
            <w:szCs w:val="24"/>
          </w:rPr>
          <w:t>以往比较传统的手工收集档案管理方式来看，需要工作人员亲自对档案进行收集管理，相对来说工作量比较大，而且人工操作效率也比较低，</w:t>
        </w:r>
      </w:ins>
      <w:ins w:id="20" w:author="Administrator" w:date="2017-11-06T23:18:00Z">
        <w:r>
          <w:rPr>
            <w:rFonts w:hint="eastAsia" w:asciiTheme="minorEastAsia" w:hAnsiTheme="minorEastAsia" w:cstheme="minorEastAsia"/>
            <w:kern w:val="0"/>
            <w:sz w:val="24"/>
            <w:szCs w:val="24"/>
            <w:highlight w:val="yellow"/>
            <w:rPrChange w:id="21" w:author="Administrator " w:date="2017-11-09T10:52:00Z">
              <w:rPr>
                <w:rFonts w:hint="eastAsia" w:asciiTheme="minorEastAsia" w:hAnsiTheme="minorEastAsia" w:cstheme="minorEastAsia"/>
                <w:kern w:val="2"/>
                <w:sz w:val="24"/>
                <w:szCs w:val="24"/>
              </w:rPr>
            </w:rPrChange>
          </w:rPr>
          <w:t>费时费力</w:t>
        </w:r>
      </w:ins>
      <w:ins w:id="22" w:author="Administrator" w:date="2017-11-06T23:18:00Z">
        <w:r>
          <w:rPr>
            <w:rFonts w:hint="eastAsia" w:asciiTheme="minorEastAsia" w:hAnsiTheme="minorEastAsia" w:cstheme="minorEastAsia"/>
            <w:sz w:val="24"/>
            <w:szCs w:val="24"/>
          </w:rPr>
          <w:t>。如果企业采用了档案管理信息化的手段，就能够更加快速的实现对数据的收集管理，拥有着自动化、网络化以及实时化的优势。而且录入的数据也能够进行重复利用，能够实现资源共享，大大</w:t>
        </w:r>
      </w:ins>
      <w:ins w:id="23" w:author="Administrator" w:date="2017-11-06T23:18:00Z">
        <w:r>
          <w:rPr>
            <w:rFonts w:hint="eastAsia" w:asciiTheme="minorEastAsia" w:hAnsiTheme="minorEastAsia" w:cstheme="minorEastAsia"/>
            <w:kern w:val="0"/>
            <w:sz w:val="24"/>
            <w:szCs w:val="24"/>
            <w:highlight w:val="yellow"/>
            <w:rPrChange w:id="24" w:author="Administrator " w:date="2017-11-09T10:53:00Z">
              <w:rPr>
                <w:rFonts w:hint="eastAsia" w:asciiTheme="minorEastAsia" w:hAnsiTheme="minorEastAsia" w:cstheme="minorEastAsia"/>
                <w:kern w:val="2"/>
                <w:sz w:val="24"/>
                <w:szCs w:val="24"/>
              </w:rPr>
            </w:rPrChange>
          </w:rPr>
          <w:t>减轻工作人员的工作强度</w:t>
        </w:r>
      </w:ins>
      <w:ins w:id="25" w:author="Administrator" w:date="2017-11-06T23:18:00Z">
        <w:r>
          <w:rPr>
            <w:rFonts w:hint="eastAsia" w:asciiTheme="minorEastAsia" w:hAnsiTheme="minorEastAsia" w:cstheme="minorEastAsia"/>
            <w:sz w:val="24"/>
            <w:szCs w:val="24"/>
          </w:rPr>
          <w:t>，有效的提高工作人员的工作效率。</w:t>
        </w:r>
      </w:ins>
    </w:p>
    <w:p>
      <w:pPr>
        <w:pStyle w:val="7"/>
        <w:widowControl/>
        <w:spacing w:before="0" w:after="0" w:line="360" w:lineRule="auto"/>
        <w:ind w:firstLine="480" w:firstLineChars="200"/>
        <w:jc w:val="both"/>
        <w:rPr>
          <w:ins w:id="26" w:author="Administrator" w:date="2017-11-06T23:18:00Z"/>
          <w:rFonts w:asciiTheme="minorEastAsia" w:hAnsiTheme="minorEastAsia" w:cstheme="minorEastAsia"/>
          <w:sz w:val="24"/>
          <w:szCs w:val="24"/>
        </w:rPr>
      </w:pPr>
      <w:ins w:id="27" w:author="Administrator" w:date="2017-11-06T23:18:00Z">
        <w:r>
          <w:rPr>
            <w:rFonts w:asciiTheme="minorEastAsia" w:hAnsiTheme="minorEastAsia" w:cstheme="minorEastAsia"/>
            <w:kern w:val="0"/>
            <w:sz w:val="24"/>
            <w:szCs w:val="24"/>
            <w:highlight w:val="yellow"/>
            <w:rPrChange w:id="28" w:author="Administrator " w:date="2017-11-09T11:08:00Z">
              <w:rPr>
                <w:rFonts w:asciiTheme="minorEastAsia" w:hAnsiTheme="minorEastAsia" w:cstheme="minorEastAsia"/>
                <w:kern w:val="2"/>
                <w:sz w:val="24"/>
                <w:szCs w:val="24"/>
              </w:rPr>
            </w:rPrChange>
          </w:rPr>
          <w:t xml:space="preserve">1.2   </w:t>
        </w:r>
      </w:ins>
      <w:ins w:id="29" w:author="Administrator" w:date="2017-11-06T23:18:00Z">
        <w:r>
          <w:rPr>
            <w:rFonts w:hint="eastAsia" w:asciiTheme="minorEastAsia" w:hAnsiTheme="minorEastAsia" w:cstheme="minorEastAsia"/>
            <w:kern w:val="0"/>
            <w:sz w:val="24"/>
            <w:szCs w:val="24"/>
            <w:highlight w:val="yellow"/>
            <w:rPrChange w:id="30" w:author="Administrator " w:date="2017-11-09T11:08:00Z">
              <w:rPr>
                <w:rFonts w:hint="eastAsia" w:asciiTheme="minorEastAsia" w:hAnsiTheme="minorEastAsia" w:cstheme="minorEastAsia"/>
                <w:kern w:val="2"/>
                <w:sz w:val="24"/>
                <w:szCs w:val="24"/>
              </w:rPr>
            </w:rPrChange>
          </w:rPr>
          <w:t>能够确保更加快捷方便的检索查询</w:t>
        </w:r>
      </w:ins>
    </w:p>
    <w:p>
      <w:pPr>
        <w:pStyle w:val="7"/>
        <w:widowControl/>
        <w:spacing w:before="0" w:after="0" w:line="360" w:lineRule="auto"/>
        <w:ind w:firstLine="480" w:firstLineChars="200"/>
        <w:jc w:val="both"/>
        <w:rPr>
          <w:ins w:id="31" w:author="Administrator" w:date="2017-11-06T23:18:00Z"/>
          <w:rFonts w:asciiTheme="minorEastAsia" w:hAnsiTheme="minorEastAsia" w:cstheme="minorEastAsia"/>
          <w:sz w:val="24"/>
          <w:szCs w:val="24"/>
        </w:rPr>
      </w:pPr>
      <w:ins w:id="32" w:author="Administrator" w:date="2017-11-06T23:18:00Z">
        <w:r>
          <w:rPr>
            <w:rFonts w:hint="eastAsia" w:asciiTheme="minorEastAsia" w:hAnsiTheme="minorEastAsia" w:cstheme="minorEastAsia"/>
            <w:sz w:val="24"/>
            <w:szCs w:val="24"/>
          </w:rPr>
          <w:t>网络信息技术发展的速度特别的快，应用信息技术，能够加强对数据化的有效处理，从企业档案管理传统的检索方式来看，需要管理人员亲自动手去找所需要的档案，根据具体的记录，去存放档案的库房中仔细查找，这种方式既</w:t>
        </w:r>
      </w:ins>
      <w:ins w:id="33" w:author="Administrator" w:date="2017-11-06T23:18:00Z">
        <w:r>
          <w:rPr>
            <w:rFonts w:hint="eastAsia" w:asciiTheme="minorEastAsia" w:hAnsiTheme="minorEastAsia" w:cstheme="minorEastAsia"/>
            <w:kern w:val="0"/>
            <w:sz w:val="24"/>
            <w:szCs w:val="24"/>
            <w:highlight w:val="yellow"/>
            <w:rPrChange w:id="34" w:author="Administrator " w:date="2017-11-09T10:52:00Z">
              <w:rPr>
                <w:rFonts w:hint="eastAsia" w:asciiTheme="minorEastAsia" w:hAnsiTheme="minorEastAsia" w:cstheme="minorEastAsia"/>
                <w:kern w:val="2"/>
                <w:sz w:val="24"/>
                <w:szCs w:val="24"/>
              </w:rPr>
            </w:rPrChange>
          </w:rPr>
          <w:t>费时又费力</w:t>
        </w:r>
      </w:ins>
      <w:ins w:id="35" w:author="Administrator" w:date="2017-11-06T23:18:00Z">
        <w:r>
          <w:rPr>
            <w:rFonts w:hint="eastAsia" w:asciiTheme="minorEastAsia" w:hAnsiTheme="minorEastAsia" w:cstheme="minorEastAsia"/>
            <w:sz w:val="24"/>
            <w:szCs w:val="24"/>
          </w:rPr>
          <w:t>。而利用计算机对所需要的档案进行检索的话，速度比较快，而且查找出来的信息也更加的全面，更加的准确，这样就有效的</w:t>
        </w:r>
      </w:ins>
      <w:ins w:id="36" w:author="Administrator" w:date="2017-11-06T23:18:00Z">
        <w:r>
          <w:rPr>
            <w:rFonts w:hint="eastAsia" w:asciiTheme="minorEastAsia" w:hAnsiTheme="minorEastAsia" w:cstheme="minorEastAsia"/>
            <w:kern w:val="0"/>
            <w:sz w:val="24"/>
            <w:szCs w:val="24"/>
            <w:highlight w:val="yellow"/>
            <w:rPrChange w:id="37" w:author="Administrator " w:date="2017-11-09T10:52:00Z">
              <w:rPr>
                <w:rFonts w:hint="eastAsia" w:asciiTheme="minorEastAsia" w:hAnsiTheme="minorEastAsia" w:cstheme="minorEastAsia"/>
                <w:kern w:val="2"/>
                <w:sz w:val="24"/>
                <w:szCs w:val="24"/>
              </w:rPr>
            </w:rPrChange>
          </w:rPr>
          <w:t>减轻了管理人员的工作强度</w:t>
        </w:r>
      </w:ins>
      <w:ins w:id="38" w:author="Administrator" w:date="2017-11-06T23:18:00Z">
        <w:r>
          <w:rPr>
            <w:rFonts w:hint="eastAsia" w:asciiTheme="minorEastAsia" w:hAnsiTheme="minorEastAsia" w:cstheme="minorEastAsia"/>
            <w:sz w:val="24"/>
            <w:szCs w:val="24"/>
          </w:rPr>
          <w:t>，检索更加的快速方便，为确保企业不断增强自己的竞争力。</w:t>
        </w:r>
      </w:ins>
    </w:p>
    <w:p>
      <w:pPr>
        <w:pStyle w:val="7"/>
        <w:widowControl/>
        <w:spacing w:before="0" w:after="0" w:line="360" w:lineRule="auto"/>
        <w:ind w:firstLine="480" w:firstLineChars="200"/>
        <w:jc w:val="both"/>
        <w:rPr>
          <w:ins w:id="39" w:author="Administrator" w:date="2017-11-06T23:18:00Z"/>
          <w:rFonts w:asciiTheme="minorEastAsia" w:hAnsiTheme="minorEastAsia" w:cstheme="minorEastAsia"/>
          <w:sz w:val="24"/>
          <w:szCs w:val="24"/>
        </w:rPr>
      </w:pPr>
      <w:ins w:id="40" w:author="Administrator" w:date="2017-11-06T23:19:00Z">
        <w:r>
          <w:rPr>
            <w:rFonts w:asciiTheme="minorEastAsia" w:hAnsiTheme="minorEastAsia" w:cstheme="minorEastAsia"/>
            <w:kern w:val="0"/>
            <w:sz w:val="24"/>
            <w:szCs w:val="24"/>
            <w:highlight w:val="yellow"/>
            <w:rPrChange w:id="41" w:author="Administrator " w:date="2017-11-09T11:04:00Z">
              <w:rPr>
                <w:rFonts w:asciiTheme="minorEastAsia" w:hAnsiTheme="minorEastAsia" w:cstheme="minorEastAsia"/>
                <w:kern w:val="2"/>
                <w:sz w:val="24"/>
                <w:szCs w:val="24"/>
              </w:rPr>
            </w:rPrChange>
          </w:rPr>
          <w:t>1</w:t>
        </w:r>
      </w:ins>
      <w:ins w:id="42" w:author="Administrator" w:date="2017-11-06T23:18:00Z">
        <w:r>
          <w:rPr>
            <w:rFonts w:asciiTheme="minorEastAsia" w:hAnsiTheme="minorEastAsia" w:cstheme="minorEastAsia"/>
            <w:kern w:val="0"/>
            <w:sz w:val="24"/>
            <w:szCs w:val="24"/>
            <w:highlight w:val="yellow"/>
            <w:rPrChange w:id="43" w:author="Administrator " w:date="2017-11-09T11:04:00Z">
              <w:rPr>
                <w:rFonts w:asciiTheme="minorEastAsia" w:hAnsiTheme="minorEastAsia" w:cstheme="minorEastAsia"/>
                <w:kern w:val="2"/>
                <w:sz w:val="24"/>
                <w:szCs w:val="24"/>
              </w:rPr>
            </w:rPrChange>
          </w:rPr>
          <w:t xml:space="preserve">.3   </w:t>
        </w:r>
      </w:ins>
      <w:ins w:id="44" w:author="Administrator" w:date="2017-11-06T23:18:00Z">
        <w:r>
          <w:rPr>
            <w:rFonts w:hint="eastAsia" w:asciiTheme="minorEastAsia" w:hAnsiTheme="minorEastAsia" w:cstheme="minorEastAsia"/>
            <w:kern w:val="0"/>
            <w:sz w:val="24"/>
            <w:szCs w:val="24"/>
            <w:highlight w:val="yellow"/>
            <w:rPrChange w:id="45" w:author="Administrator " w:date="2017-11-09T11:04:00Z">
              <w:rPr>
                <w:rFonts w:hint="eastAsia" w:asciiTheme="minorEastAsia" w:hAnsiTheme="minorEastAsia" w:cstheme="minorEastAsia"/>
                <w:kern w:val="2"/>
                <w:sz w:val="24"/>
                <w:szCs w:val="24"/>
              </w:rPr>
            </w:rPrChange>
          </w:rPr>
          <w:t>能够有效的提高工作效率</w:t>
        </w:r>
      </w:ins>
    </w:p>
    <w:p>
      <w:pPr>
        <w:pStyle w:val="7"/>
        <w:widowControl/>
        <w:spacing w:before="0" w:after="0" w:line="360" w:lineRule="auto"/>
        <w:ind w:firstLine="480" w:firstLineChars="200"/>
        <w:jc w:val="both"/>
        <w:rPr>
          <w:ins w:id="46" w:author="Administrator" w:date="2017-11-06T23:18:00Z"/>
          <w:rFonts w:asciiTheme="minorEastAsia" w:hAnsiTheme="minorEastAsia" w:cstheme="minorEastAsia"/>
          <w:sz w:val="24"/>
          <w:szCs w:val="24"/>
        </w:rPr>
      </w:pPr>
      <w:ins w:id="47" w:author="Administrator" w:date="2017-11-06T23:18:00Z">
        <w:r>
          <w:rPr>
            <w:rFonts w:hint="eastAsia" w:asciiTheme="minorEastAsia" w:hAnsiTheme="minorEastAsia" w:cstheme="minorEastAsia"/>
            <w:sz w:val="24"/>
            <w:szCs w:val="24"/>
          </w:rPr>
          <w:t>对于以往比较传统的档案存放管理来看，是需要工作人员亲自操作的，整体上来说，存在着工作效率比较低，人工查询的速度比较慢，占用空间比较大的缺点。</w:t>
        </w:r>
      </w:ins>
      <w:ins w:id="48" w:author="Administrator" w:date="2017-11-06T23:18:00Z">
        <w:r>
          <w:rPr>
            <w:sz w:val="24"/>
            <w:szCs w:val="24"/>
          </w:rPr>
          <w:t>而且档案需要保存的时间比较长，对于传统纸质的档案来说，容易受潮、变质。长久以往会导致纸质档案不能使用。而且档案在长期翻阅查找的过程中，经常会出现磨损或者是丢失的现象。相对于这种比较落后的档案管理方式来看，不能够满足目前企业的具体需求。</w:t>
        </w:r>
      </w:ins>
      <w:ins w:id="49" w:author="Administrator" w:date="2017-11-06T23:18:00Z">
        <w:r>
          <w:rPr>
            <w:rFonts w:hint="eastAsia" w:asciiTheme="minorEastAsia" w:hAnsiTheme="minorEastAsia" w:cstheme="minorEastAsia"/>
            <w:sz w:val="24"/>
            <w:szCs w:val="24"/>
          </w:rPr>
          <w:t>而采用档案管理信息化手段之后，能够有效的提高工作的效率，工作人员</w:t>
        </w:r>
      </w:ins>
      <w:ins w:id="50" w:author="Administrator" w:date="2017-11-06T23:18:00Z">
        <w:r>
          <w:rPr>
            <w:rFonts w:hint="eastAsia" w:asciiTheme="minorEastAsia" w:hAnsiTheme="minorEastAsia" w:cstheme="minorEastAsia"/>
            <w:kern w:val="0"/>
            <w:sz w:val="24"/>
            <w:szCs w:val="24"/>
            <w:highlight w:val="yellow"/>
            <w:rPrChange w:id="51" w:author="Administrator " w:date="2017-11-09T11:05:00Z">
              <w:rPr>
                <w:rFonts w:hint="eastAsia" w:asciiTheme="minorEastAsia" w:hAnsiTheme="minorEastAsia" w:cstheme="minorEastAsia"/>
                <w:kern w:val="2"/>
                <w:sz w:val="24"/>
                <w:szCs w:val="24"/>
              </w:rPr>
            </w:rPrChange>
          </w:rPr>
          <w:t>也不需要进行繁重的手工劳动，</w:t>
        </w:r>
      </w:ins>
      <w:ins w:id="52" w:author="Administrator" w:date="2017-11-06T23:18:00Z">
        <w:r>
          <w:rPr>
            <w:rFonts w:hint="eastAsia" w:asciiTheme="minorEastAsia" w:hAnsiTheme="minorEastAsia" w:cstheme="minorEastAsia"/>
            <w:sz w:val="24"/>
            <w:szCs w:val="24"/>
          </w:rPr>
          <w:t>工作人员利用比较先进的网络手段，能够更加快速的收集以及编撰档案管理工作。</w:t>
        </w:r>
      </w:ins>
    </w:p>
    <w:p>
      <w:pPr>
        <w:pStyle w:val="7"/>
        <w:widowControl/>
        <w:spacing w:before="0" w:after="0" w:line="360" w:lineRule="auto"/>
        <w:ind w:firstLine="480" w:firstLineChars="200"/>
        <w:jc w:val="both"/>
        <w:rPr>
          <w:ins w:id="53" w:author="Administrator" w:date="2017-11-06T23:18:00Z"/>
          <w:rFonts w:asciiTheme="minorEastAsia" w:hAnsiTheme="minorEastAsia" w:cstheme="minorEastAsia"/>
          <w:sz w:val="24"/>
          <w:szCs w:val="24"/>
        </w:rPr>
      </w:pPr>
      <w:ins w:id="54" w:author="Administrator" w:date="2017-11-06T23:19:00Z">
        <w:r>
          <w:rPr>
            <w:rFonts w:hint="eastAsia" w:asciiTheme="minorEastAsia" w:hAnsiTheme="minorEastAsia" w:cstheme="minorEastAsia"/>
            <w:sz w:val="24"/>
            <w:szCs w:val="24"/>
          </w:rPr>
          <w:t>1</w:t>
        </w:r>
      </w:ins>
      <w:ins w:id="55" w:author="Administrator" w:date="2017-11-06T23:18:00Z">
        <w:r>
          <w:rPr>
            <w:rFonts w:hint="eastAsia" w:asciiTheme="minorEastAsia" w:hAnsiTheme="minorEastAsia" w:cstheme="minorEastAsia"/>
            <w:sz w:val="24"/>
            <w:szCs w:val="24"/>
          </w:rPr>
          <w:t>.4   便于信息的安全以及保密</w:t>
        </w:r>
      </w:ins>
    </w:p>
    <w:p>
      <w:pPr>
        <w:pStyle w:val="7"/>
        <w:widowControl/>
        <w:spacing w:before="0" w:after="0" w:line="360" w:lineRule="auto"/>
        <w:ind w:firstLine="480" w:firstLineChars="200"/>
        <w:jc w:val="both"/>
        <w:rPr>
          <w:rFonts w:asciiTheme="minorEastAsia" w:hAnsiTheme="minorEastAsia" w:cstheme="minorEastAsia"/>
          <w:sz w:val="24"/>
          <w:szCs w:val="24"/>
        </w:rPr>
      </w:pPr>
      <w:ins w:id="56" w:author="Administrator" w:date="2017-11-06T23:18:00Z">
        <w:r>
          <w:rPr>
            <w:rFonts w:hint="eastAsia" w:asciiTheme="minorEastAsia" w:hAnsiTheme="minorEastAsia" w:cstheme="minorEastAsia"/>
            <w:sz w:val="24"/>
            <w:szCs w:val="24"/>
          </w:rPr>
          <w:t>对于企业来说，档案是其所拥有的比较重要的一种信息资源，会直接影响到企业的生存及发展，档案信息拥有着比较高的价值。一旦企业档案信息丢失或者是泄露，就会给企业造成不可避免的损失，会直接影响到企业的利益。而采用档案管理信息化的手段，能够有效的加强信息的安全性以及保密性。采用信息化的管理手段能够快速的、随时随地对信息进行检查，确保档案信息是否缺失。相对于传统的纸质保存来说，拥有着快捷性以及保密性，能够有效确保档案信息安全。同时利用加密等手段，能够有效的防止信息丢失以及盗窃，从而保证了企业的利益。</w:t>
        </w:r>
      </w:ins>
    </w:p>
    <w:p>
      <w:pPr>
        <w:pStyle w:val="7"/>
        <w:widowControl/>
        <w:spacing w:before="0" w:after="0" w:line="360" w:lineRule="auto"/>
        <w:ind w:firstLine="480" w:firstLineChars="200"/>
        <w:jc w:val="both"/>
        <w:rPr>
          <w:rFonts w:asciiTheme="minorEastAsia" w:hAnsiTheme="minorEastAsia" w:cstheme="minorEastAsia"/>
          <w:bCs/>
          <w:sz w:val="24"/>
          <w:szCs w:val="24"/>
        </w:rPr>
      </w:pPr>
      <w:r>
        <w:rPr>
          <w:rFonts w:hint="eastAsia" w:asciiTheme="minorEastAsia" w:hAnsiTheme="minorEastAsia" w:cstheme="minorEastAsia"/>
          <w:bCs/>
          <w:sz w:val="24"/>
          <w:szCs w:val="24"/>
        </w:rPr>
        <w:t>2     目前档案管理信息化存在的问题</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2.1   没有重视档案信息化的管理</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对于一些中小型企业来说，在企业发展</w:t>
      </w:r>
      <w:ins w:id="57" w:author="Administrator " w:date="2017-10-12T16:57:00Z">
        <w:r>
          <w:rPr>
            <w:rFonts w:hint="eastAsia" w:asciiTheme="minorEastAsia" w:hAnsiTheme="minorEastAsia" w:cstheme="minorEastAsia"/>
            <w:sz w:val="24"/>
            <w:szCs w:val="24"/>
          </w:rPr>
          <w:t>的</w:t>
        </w:r>
      </w:ins>
      <w:r>
        <w:rPr>
          <w:rFonts w:hint="eastAsia" w:asciiTheme="minorEastAsia" w:hAnsiTheme="minorEastAsia" w:cstheme="minorEastAsia"/>
          <w:sz w:val="24"/>
          <w:szCs w:val="24"/>
        </w:rPr>
        <w:t>过程中，为了能够节省成本资源，就没有专门设立档案</w:t>
      </w:r>
      <w:ins w:id="58" w:author="Administrator" w:date="2017-11-04T19:36:00Z">
        <w:r>
          <w:rPr>
            <w:rFonts w:hint="eastAsia" w:asciiTheme="minorEastAsia" w:hAnsiTheme="minorEastAsia" w:cstheme="minorEastAsia"/>
            <w:sz w:val="24"/>
            <w:szCs w:val="24"/>
          </w:rPr>
          <w:t>信息</w:t>
        </w:r>
      </w:ins>
      <w:r>
        <w:rPr>
          <w:rFonts w:hint="eastAsia" w:asciiTheme="minorEastAsia" w:hAnsiTheme="minorEastAsia" w:cstheme="minorEastAsia"/>
          <w:sz w:val="24"/>
          <w:szCs w:val="24"/>
        </w:rPr>
        <w:t>管理部门，所以也就谈不上档案管理信息化的发展。即便有些部门监管档案管理</w:t>
      </w:r>
      <w:ins w:id="59" w:author="Administrator" w:date="2017-11-04T19:36:00Z">
        <w:r>
          <w:rPr>
            <w:rFonts w:hint="eastAsia" w:asciiTheme="minorEastAsia" w:hAnsiTheme="minorEastAsia" w:cstheme="minorEastAsia"/>
            <w:sz w:val="24"/>
            <w:szCs w:val="24"/>
          </w:rPr>
          <w:t>信息的发展</w:t>
        </w:r>
      </w:ins>
      <w:r>
        <w:rPr>
          <w:rFonts w:hint="eastAsia" w:asciiTheme="minorEastAsia" w:hAnsiTheme="minorEastAsia" w:cstheme="minorEastAsia"/>
          <w:sz w:val="24"/>
          <w:szCs w:val="24"/>
        </w:rPr>
        <w:t>，也只表现在形式上。平时在工作中，监管人员也只是对档案进行简单的收集或者是分类，工作人员</w:t>
      </w:r>
      <w:ins w:id="60" w:author="Administrator" w:date="2017-11-04T19:37:00Z">
        <w:r>
          <w:rPr>
            <w:rFonts w:hint="eastAsia" w:asciiTheme="minorEastAsia" w:hAnsiTheme="minorEastAsia" w:cstheme="minorEastAsia"/>
            <w:sz w:val="24"/>
            <w:szCs w:val="24"/>
          </w:rPr>
          <w:t>不</w:t>
        </w:r>
      </w:ins>
      <w:r>
        <w:rPr>
          <w:rFonts w:hint="eastAsia" w:asciiTheme="minorEastAsia" w:hAnsiTheme="minorEastAsia" w:cstheme="minorEastAsia"/>
          <w:sz w:val="24"/>
          <w:szCs w:val="24"/>
        </w:rPr>
        <w:t>具备档案</w:t>
      </w:r>
      <w:ins w:id="61" w:author="Administrator" w:date="2017-11-04T19:37:00Z">
        <w:r>
          <w:rPr>
            <w:rFonts w:hint="eastAsia" w:asciiTheme="minorEastAsia" w:hAnsiTheme="minorEastAsia" w:cstheme="minorEastAsia"/>
            <w:sz w:val="24"/>
            <w:szCs w:val="24"/>
          </w:rPr>
          <w:t>信息化管理的</w:t>
        </w:r>
      </w:ins>
      <w:r>
        <w:rPr>
          <w:rFonts w:hint="eastAsia" w:asciiTheme="minorEastAsia" w:hAnsiTheme="minorEastAsia" w:cstheme="minorEastAsia"/>
          <w:sz w:val="24"/>
          <w:szCs w:val="24"/>
        </w:rPr>
        <w:t>专业技巧，</w:t>
      </w:r>
      <w:ins w:id="62" w:author="Administrator" w:date="2017-11-04T19:37:00Z">
        <w:r>
          <w:rPr>
            <w:rFonts w:hint="eastAsia" w:asciiTheme="minorEastAsia" w:hAnsiTheme="minorEastAsia" w:cstheme="minorEastAsia"/>
            <w:sz w:val="24"/>
            <w:szCs w:val="24"/>
          </w:rPr>
          <w:t>而且</w:t>
        </w:r>
      </w:ins>
      <w:r>
        <w:rPr>
          <w:rFonts w:hint="eastAsia" w:asciiTheme="minorEastAsia" w:hAnsiTheme="minorEastAsia" w:cstheme="minorEastAsia"/>
          <w:sz w:val="24"/>
          <w:szCs w:val="24"/>
        </w:rPr>
        <w:t>在工作中责任心也不强，因为没有设置专业的档案信息管理部门</w:t>
      </w:r>
      <w:ins w:id="63" w:author="Administrator" w:date="2017-11-04T19:37:00Z">
        <w:r>
          <w:rPr>
            <w:rFonts w:hint="eastAsia" w:asciiTheme="minorEastAsia" w:hAnsiTheme="minorEastAsia" w:cstheme="minorEastAsia"/>
            <w:sz w:val="24"/>
            <w:szCs w:val="24"/>
          </w:rPr>
          <w:t>、</w:t>
        </w:r>
      </w:ins>
      <w:r>
        <w:rPr>
          <w:rFonts w:hint="eastAsia" w:asciiTheme="minorEastAsia" w:hAnsiTheme="minorEastAsia" w:cstheme="minorEastAsia"/>
          <w:sz w:val="24"/>
          <w:szCs w:val="24"/>
        </w:rPr>
        <w:t>专门的库房，所以档案信息</w:t>
      </w:r>
      <w:ins w:id="64" w:author="Administrator" w:date="2017-11-04T19:38:00Z">
        <w:r>
          <w:rPr>
            <w:rFonts w:hint="eastAsia" w:asciiTheme="minorEastAsia" w:hAnsiTheme="minorEastAsia" w:cstheme="minorEastAsia"/>
            <w:sz w:val="24"/>
            <w:szCs w:val="24"/>
          </w:rPr>
          <w:t>化的管理</w:t>
        </w:r>
      </w:ins>
      <w:r>
        <w:rPr>
          <w:rFonts w:hint="eastAsia" w:asciiTheme="minorEastAsia" w:hAnsiTheme="minorEastAsia" w:cstheme="minorEastAsia"/>
          <w:sz w:val="24"/>
          <w:szCs w:val="24"/>
        </w:rPr>
        <w:t>存在着不安全性。也没有重视到到了信息</w:t>
      </w:r>
      <w:ins w:id="65" w:author="Administrator" w:date="2017-11-04T19:38:00Z">
        <w:r>
          <w:rPr>
            <w:rFonts w:hint="eastAsia" w:asciiTheme="minorEastAsia" w:hAnsiTheme="minorEastAsia" w:cstheme="minorEastAsia"/>
            <w:sz w:val="24"/>
            <w:szCs w:val="24"/>
          </w:rPr>
          <w:t>化</w:t>
        </w:r>
      </w:ins>
      <w:r>
        <w:rPr>
          <w:rFonts w:hint="eastAsia" w:asciiTheme="minorEastAsia" w:hAnsiTheme="minorEastAsia" w:cstheme="minorEastAsia"/>
          <w:sz w:val="24"/>
          <w:szCs w:val="24"/>
        </w:rPr>
        <w:t>管理的重要性，因管理不当，就会导致企业档案大量流失。</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2.2   档案管理信息化发展水平有一定的差距</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在市场上还有许多比较传统的企业，这些企业受着传统思维的限制影响，再加上信息化技术比较落后，就会导致企业在档案管理方面依然采用手工操作，没有创新的发展观念，不符合市场发展规律，对信息化的管理方式存在着质疑。这些企业与一些新兴企业相比较，存在着一定的滞后性。</w:t>
      </w:r>
      <w:r>
        <w:rPr>
          <w:sz w:val="24"/>
          <w:szCs w:val="24"/>
        </w:rPr>
        <w:t>对于新兴企业来说，认识到了档案信息</w:t>
      </w:r>
      <w:ins w:id="66" w:author="Administrator" w:date="2017-11-04T19:39:00Z">
        <w:r>
          <w:rPr>
            <w:sz w:val="24"/>
            <w:szCs w:val="24"/>
          </w:rPr>
          <w:t>化</w:t>
        </w:r>
      </w:ins>
      <w:r>
        <w:rPr>
          <w:sz w:val="24"/>
          <w:szCs w:val="24"/>
        </w:rPr>
        <w:t>管理的重要性，愿意投资建设档案信息</w:t>
      </w:r>
      <w:ins w:id="67" w:author="Administrator" w:date="2017-11-04T19:40:00Z">
        <w:r>
          <w:rPr>
            <w:sz w:val="24"/>
            <w:szCs w:val="24"/>
          </w:rPr>
          <w:t>化部门</w:t>
        </w:r>
      </w:ins>
      <w:r>
        <w:rPr>
          <w:sz w:val="24"/>
          <w:szCs w:val="24"/>
        </w:rPr>
        <w:t>，将</w:t>
      </w:r>
      <w:ins w:id="68" w:author="Administrator" w:date="2017-11-04T19:40:00Z">
        <w:r>
          <w:rPr>
            <w:sz w:val="24"/>
            <w:szCs w:val="24"/>
          </w:rPr>
          <w:t>档案</w:t>
        </w:r>
      </w:ins>
      <w:r>
        <w:rPr>
          <w:sz w:val="24"/>
          <w:szCs w:val="24"/>
        </w:rPr>
        <w:t>信息</w:t>
      </w:r>
      <w:ins w:id="69" w:author="Administrator" w:date="2017-11-04T19:40:00Z">
        <w:r>
          <w:rPr>
            <w:sz w:val="24"/>
            <w:szCs w:val="24"/>
          </w:rPr>
          <w:t>化</w:t>
        </w:r>
      </w:ins>
      <w:r>
        <w:rPr>
          <w:sz w:val="24"/>
          <w:szCs w:val="24"/>
        </w:rPr>
        <w:t>管理看作为企业的生存发展基础。这</w:t>
      </w:r>
      <w:ins w:id="70" w:author="Administrator" w:date="2017-11-04T19:40:00Z">
        <w:r>
          <w:rPr>
            <w:sz w:val="24"/>
            <w:szCs w:val="24"/>
          </w:rPr>
          <w:t>样</w:t>
        </w:r>
      </w:ins>
      <w:r>
        <w:rPr>
          <w:sz w:val="24"/>
          <w:szCs w:val="24"/>
        </w:rPr>
        <w:t>企业能够在市场上接纳更多的信息，有效的结合网络技术，不断开发档案资源，能有更好的促进企业的发展。</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 xml:space="preserve">2.3   </w:t>
      </w:r>
      <w:r>
        <w:rPr>
          <w:rFonts w:hint="eastAsia" w:asciiTheme="minorEastAsia" w:hAnsiTheme="minorEastAsia" w:cstheme="minorEastAsia"/>
          <w:kern w:val="0"/>
          <w:sz w:val="24"/>
          <w:szCs w:val="24"/>
          <w:highlight w:val="yellow"/>
          <w:rPrChange w:id="71" w:author="Administrator " w:date="2017-11-09T10:58:00Z">
            <w:rPr>
              <w:rFonts w:hint="eastAsia" w:asciiTheme="minorEastAsia" w:hAnsiTheme="minorEastAsia" w:cstheme="minorEastAsia"/>
              <w:kern w:val="2"/>
              <w:sz w:val="24"/>
              <w:szCs w:val="24"/>
            </w:rPr>
          </w:rPrChange>
        </w:rPr>
        <w:t>档案管理人员知识结构不完善</w:t>
      </w:r>
    </w:p>
    <w:p>
      <w:pPr>
        <w:pStyle w:val="7"/>
        <w:widowControl/>
        <w:spacing w:before="0" w:after="0" w:line="360" w:lineRule="auto"/>
        <w:ind w:firstLine="480" w:firstLineChars="200"/>
        <w:jc w:val="both"/>
        <w:rPr>
          <w:rFonts w:asciiTheme="minorEastAsia" w:hAnsiTheme="minorEastAsia" w:cstheme="minorEastAsia"/>
          <w:bCs/>
          <w:sz w:val="24"/>
          <w:szCs w:val="24"/>
        </w:rPr>
      </w:pPr>
      <w:r>
        <w:rPr>
          <w:rFonts w:hint="eastAsia" w:asciiTheme="minorEastAsia" w:hAnsiTheme="minorEastAsia" w:cstheme="minorEastAsia"/>
          <w:sz w:val="24"/>
          <w:szCs w:val="24"/>
        </w:rPr>
        <w:t>在企业档案管理部门中，有些管理人员的知识结构并不完善，存在着老化的现象，</w:t>
      </w:r>
      <w:commentRangeStart w:id="1"/>
      <w:r>
        <w:rPr>
          <w:rFonts w:hint="eastAsia" w:asciiTheme="minorEastAsia" w:hAnsiTheme="minorEastAsia" w:cstheme="minorEastAsia"/>
          <w:sz w:val="24"/>
          <w:szCs w:val="24"/>
        </w:rPr>
        <w:t>档案管理相关技能比较落后，跟不上时代的需求，这就会严重影响档案信息的开发力度。</w:t>
      </w:r>
      <w:r>
        <w:rPr>
          <w:sz w:val="24"/>
          <w:szCs w:val="24"/>
        </w:rPr>
        <w:t>现在有很多企业</w:t>
      </w:r>
      <w:ins w:id="72" w:author="Administrator" w:date="2017-11-04T19:42:00Z">
        <w:r>
          <w:rPr>
            <w:sz w:val="24"/>
            <w:szCs w:val="24"/>
          </w:rPr>
          <w:t>开始</w:t>
        </w:r>
      </w:ins>
      <w:r>
        <w:rPr>
          <w:sz w:val="24"/>
          <w:szCs w:val="24"/>
        </w:rPr>
        <w:t>重视档案信息</w:t>
      </w:r>
      <w:ins w:id="73" w:author="Administrator" w:date="2017-11-04T19:42:00Z">
        <w:r>
          <w:rPr>
            <w:sz w:val="24"/>
            <w:szCs w:val="24"/>
          </w:rPr>
          <w:t>化</w:t>
        </w:r>
      </w:ins>
      <w:r>
        <w:rPr>
          <w:sz w:val="24"/>
          <w:szCs w:val="24"/>
        </w:rPr>
        <w:t>的有效开发，</w:t>
      </w:r>
      <w:ins w:id="74" w:author="Administrator" w:date="2017-11-04T19:42:00Z">
        <w:r>
          <w:rPr>
            <w:sz w:val="24"/>
            <w:szCs w:val="24"/>
          </w:rPr>
          <w:t>但也</w:t>
        </w:r>
      </w:ins>
      <w:r>
        <w:rPr>
          <w:sz w:val="24"/>
          <w:szCs w:val="24"/>
        </w:rPr>
        <w:t>只局限于简单的介绍、汇编以及保管等基础的</w:t>
      </w:r>
      <w:ins w:id="75" w:author="Administrator" w:date="2017-11-04T19:42:00Z">
        <w:r>
          <w:rPr>
            <w:sz w:val="24"/>
            <w:szCs w:val="24"/>
          </w:rPr>
          <w:t>信息存储</w:t>
        </w:r>
      </w:ins>
      <w:r>
        <w:rPr>
          <w:sz w:val="24"/>
          <w:szCs w:val="24"/>
        </w:rPr>
        <w:t>方式。不能够实现企业的信息化</w:t>
      </w:r>
      <w:ins w:id="76" w:author="Administrator" w:date="2017-11-04T19:42:00Z">
        <w:r>
          <w:rPr>
            <w:sz w:val="24"/>
            <w:szCs w:val="24"/>
          </w:rPr>
          <w:t>管理</w:t>
        </w:r>
      </w:ins>
      <w:r>
        <w:rPr>
          <w:sz w:val="24"/>
          <w:szCs w:val="24"/>
        </w:rPr>
        <w:t>高层次的建设及开发利用，在一定程度上也会阻碍企业的正常发展。</w:t>
      </w:r>
      <w:commentRangeEnd w:id="1"/>
      <w:r>
        <w:rPr>
          <w:rStyle w:val="9"/>
          <w:rFonts w:cstheme="minorBidi"/>
          <w:kern w:val="2"/>
        </w:rPr>
        <w:commentReference w:id="1"/>
      </w:r>
    </w:p>
    <w:p>
      <w:pPr>
        <w:pStyle w:val="7"/>
        <w:widowControl/>
        <w:spacing w:before="0" w:after="0" w:line="360" w:lineRule="auto"/>
        <w:ind w:firstLine="480" w:firstLineChars="200"/>
        <w:jc w:val="both"/>
        <w:rPr>
          <w:rFonts w:asciiTheme="minorEastAsia" w:hAnsiTheme="minorEastAsia" w:cstheme="minorEastAsia"/>
          <w:bCs/>
          <w:sz w:val="24"/>
          <w:szCs w:val="24"/>
        </w:rPr>
      </w:pPr>
      <w:ins w:id="77" w:author="Administrator" w:date="2017-11-06T23:19:00Z">
        <w:r>
          <w:rPr>
            <w:rFonts w:hint="eastAsia" w:asciiTheme="minorEastAsia" w:hAnsiTheme="minorEastAsia" w:cstheme="minorEastAsia"/>
            <w:bCs/>
            <w:sz w:val="24"/>
            <w:szCs w:val="24"/>
          </w:rPr>
          <w:t>4</w:t>
        </w:r>
      </w:ins>
      <w:r>
        <w:rPr>
          <w:rFonts w:hint="eastAsia" w:asciiTheme="minorEastAsia" w:hAnsiTheme="minorEastAsia" w:cstheme="minorEastAsia"/>
          <w:bCs/>
          <w:sz w:val="24"/>
          <w:szCs w:val="24"/>
        </w:rPr>
        <w:t>加强档案管理信息化的主要手段</w:t>
      </w:r>
    </w:p>
    <w:p>
      <w:pPr>
        <w:pStyle w:val="7"/>
        <w:widowControl/>
        <w:spacing w:before="0" w:after="0" w:line="360" w:lineRule="auto"/>
        <w:ind w:firstLine="480" w:firstLineChars="200"/>
        <w:jc w:val="both"/>
        <w:rPr>
          <w:rFonts w:asciiTheme="minorEastAsia" w:hAnsiTheme="minorEastAsia" w:cstheme="minorEastAsia"/>
          <w:sz w:val="24"/>
          <w:szCs w:val="24"/>
        </w:rPr>
      </w:pPr>
      <w:ins w:id="78" w:author="Administrator" w:date="2017-11-06T23:19:00Z">
        <w:r>
          <w:rPr>
            <w:rFonts w:hint="eastAsia" w:asciiTheme="minorEastAsia" w:hAnsiTheme="minorEastAsia" w:cstheme="minorEastAsia"/>
            <w:sz w:val="24"/>
            <w:szCs w:val="24"/>
          </w:rPr>
          <w:t>4</w:t>
        </w:r>
      </w:ins>
      <w:r>
        <w:rPr>
          <w:rFonts w:hint="eastAsia" w:asciiTheme="minorEastAsia" w:hAnsiTheme="minorEastAsia" w:cstheme="minorEastAsia"/>
          <w:sz w:val="24"/>
          <w:szCs w:val="24"/>
        </w:rPr>
        <w:t>.1   建设规范统一的管理平台</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要想实现档案管理信息化，首先就应该建设规范统一的管理平台，要对信息采集标准，应用软件标准等方面内容作明确的规定，对有关规定不断的进行规范统一，要确保管理平台能够与其他的信息系统实现一体化的数据采集。保证数据的完整性，真实性以及有效性。</w:t>
      </w:r>
    </w:p>
    <w:p>
      <w:pPr>
        <w:pStyle w:val="7"/>
        <w:widowControl/>
        <w:spacing w:before="0" w:after="0" w:line="360" w:lineRule="auto"/>
        <w:ind w:firstLine="480" w:firstLineChars="200"/>
        <w:jc w:val="both"/>
        <w:rPr>
          <w:rFonts w:asciiTheme="minorEastAsia" w:hAnsiTheme="minorEastAsia" w:cstheme="minorEastAsia"/>
          <w:sz w:val="24"/>
          <w:szCs w:val="24"/>
        </w:rPr>
      </w:pPr>
      <w:ins w:id="79" w:author="Administrator" w:date="2017-11-06T23:19:00Z">
        <w:r>
          <w:rPr>
            <w:rFonts w:hint="eastAsia" w:asciiTheme="minorEastAsia" w:hAnsiTheme="minorEastAsia" w:cstheme="minorEastAsia"/>
            <w:sz w:val="24"/>
            <w:szCs w:val="24"/>
          </w:rPr>
          <w:t>4</w:t>
        </w:r>
      </w:ins>
      <w:r>
        <w:rPr>
          <w:rFonts w:hint="eastAsia" w:asciiTheme="minorEastAsia" w:hAnsiTheme="minorEastAsia" w:cstheme="minorEastAsia"/>
          <w:sz w:val="24"/>
          <w:szCs w:val="24"/>
        </w:rPr>
        <w:t xml:space="preserve">.2   </w:t>
      </w:r>
      <w:r>
        <w:rPr>
          <w:rFonts w:hint="eastAsia" w:asciiTheme="minorEastAsia" w:hAnsiTheme="minorEastAsia" w:cstheme="minorEastAsia"/>
          <w:kern w:val="0"/>
          <w:sz w:val="24"/>
          <w:szCs w:val="24"/>
          <w:highlight w:val="yellow"/>
          <w:rPrChange w:id="80" w:author="Administrator " w:date="2017-11-09T11:01:00Z">
            <w:rPr>
              <w:rFonts w:hint="eastAsia" w:asciiTheme="minorEastAsia" w:hAnsiTheme="minorEastAsia" w:cstheme="minorEastAsia"/>
              <w:kern w:val="2"/>
              <w:sz w:val="24"/>
              <w:szCs w:val="24"/>
            </w:rPr>
          </w:rPrChange>
        </w:rPr>
        <w:t>加强电子文件保管及技术</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对于档案管理人员来说，首先一定要改变自身的观念，要认识到电子文件保管的重要性，要积极服从企业的统一管理制度，强化自身的技术，从而确保档案信息的安全性，档案人员在工作中要充分的发挥其主动性，慎重的对待档案管理及更改工作。各部门采用的档案管理电子系统也应该与档案管理部门系统相一致，</w:t>
      </w:r>
      <w:r>
        <w:rPr>
          <w:rFonts w:hint="eastAsia" w:asciiTheme="minorEastAsia" w:hAnsiTheme="minorEastAsia" w:cstheme="minorEastAsia"/>
          <w:kern w:val="0"/>
          <w:sz w:val="24"/>
          <w:szCs w:val="24"/>
          <w:highlight w:val="yellow"/>
          <w:rPrChange w:id="81" w:author="Administrator " w:date="2017-11-09T11:01:00Z">
            <w:rPr>
              <w:rFonts w:hint="eastAsia" w:asciiTheme="minorEastAsia" w:hAnsiTheme="minorEastAsia" w:cstheme="minorEastAsia"/>
              <w:kern w:val="2"/>
              <w:sz w:val="24"/>
              <w:szCs w:val="24"/>
            </w:rPr>
          </w:rPrChange>
        </w:rPr>
        <w:t>确保能够实现一体化的档案管理制度，</w:t>
      </w:r>
      <w:r>
        <w:rPr>
          <w:rFonts w:hint="eastAsia" w:asciiTheme="minorEastAsia" w:hAnsiTheme="minorEastAsia" w:cstheme="minorEastAsia"/>
          <w:sz w:val="24"/>
          <w:szCs w:val="24"/>
        </w:rPr>
        <w:t>保证数据的准确性及真实性。采用规范化的制度，能够有效的提高数据库的质量，加强和资源的共享力度，减少了不必要的物业及财力的浪费。</w:t>
      </w:r>
    </w:p>
    <w:p>
      <w:pPr>
        <w:pStyle w:val="7"/>
        <w:widowControl/>
        <w:spacing w:before="0" w:after="0" w:line="360" w:lineRule="auto"/>
        <w:ind w:firstLine="480" w:firstLineChars="200"/>
        <w:jc w:val="both"/>
        <w:rPr>
          <w:rFonts w:asciiTheme="minorEastAsia" w:hAnsiTheme="minorEastAsia" w:cstheme="minorEastAsia"/>
          <w:sz w:val="24"/>
          <w:szCs w:val="24"/>
        </w:rPr>
      </w:pPr>
      <w:ins w:id="82" w:author="Administrator" w:date="2017-11-06T23:19:00Z">
        <w:r>
          <w:rPr>
            <w:rFonts w:hint="eastAsia" w:asciiTheme="minorEastAsia" w:hAnsiTheme="minorEastAsia" w:cstheme="minorEastAsia"/>
            <w:sz w:val="24"/>
            <w:szCs w:val="24"/>
          </w:rPr>
          <w:t>4</w:t>
        </w:r>
      </w:ins>
      <w:r>
        <w:rPr>
          <w:rFonts w:hint="eastAsia" w:asciiTheme="minorEastAsia" w:hAnsiTheme="minorEastAsia" w:cstheme="minorEastAsia"/>
          <w:sz w:val="24"/>
          <w:szCs w:val="24"/>
        </w:rPr>
        <w:t>.3   采用云储存方式</w:t>
      </w:r>
    </w:p>
    <w:p>
      <w:pPr>
        <w:pStyle w:val="7"/>
        <w:widowControl/>
        <w:spacing w:before="0" w:after="0" w:line="360" w:lineRule="auto"/>
        <w:ind w:firstLine="480" w:firstLineChars="200"/>
        <w:jc w:val="both"/>
        <w:rPr>
          <w:rFonts w:asciiTheme="minorEastAsia" w:hAnsiTheme="minorEastAsia" w:cstheme="minorEastAsia"/>
          <w:sz w:val="24"/>
          <w:szCs w:val="24"/>
        </w:rPr>
      </w:pPr>
      <w:commentRangeStart w:id="2"/>
      <w:r>
        <w:rPr>
          <w:rFonts w:hint="eastAsia" w:asciiTheme="minorEastAsia" w:hAnsiTheme="minorEastAsia" w:cstheme="minorEastAsia"/>
          <w:sz w:val="24"/>
          <w:szCs w:val="24"/>
        </w:rPr>
        <w:t>对于企业来说，电子文件的数量会不断的增加，所以会给存储带来一定的压力。这时企业就可以采用云储存的方式，这种方式的储备量比较大，而且具有数据储存及业务访问的功能。能够为企业提供在线储存空间，并且最大程度的保障数据的安全性，这就能够降低企业成本，加大资源的利用率。</w:t>
      </w:r>
      <w:commentRangeEnd w:id="2"/>
      <w:r>
        <w:rPr>
          <w:rStyle w:val="9"/>
          <w:rFonts w:cstheme="minorBidi"/>
          <w:kern w:val="2"/>
        </w:rPr>
        <w:commentReference w:id="2"/>
      </w:r>
    </w:p>
    <w:p>
      <w:pPr>
        <w:pStyle w:val="7"/>
        <w:widowControl/>
        <w:spacing w:before="0" w:after="0" w:line="360" w:lineRule="auto"/>
        <w:ind w:firstLine="480" w:firstLineChars="200"/>
        <w:jc w:val="both"/>
        <w:rPr>
          <w:rFonts w:asciiTheme="minorEastAsia" w:hAnsiTheme="minorEastAsia" w:cstheme="minorEastAsia"/>
          <w:bCs/>
          <w:sz w:val="24"/>
          <w:szCs w:val="24"/>
        </w:rPr>
      </w:pPr>
      <w:r>
        <w:rPr>
          <w:rFonts w:hint="eastAsia" w:asciiTheme="minorEastAsia" w:hAnsiTheme="minorEastAsia" w:cstheme="minorEastAsia"/>
          <w:bCs/>
          <w:sz w:val="24"/>
          <w:szCs w:val="24"/>
        </w:rPr>
        <w:t>5结　语</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kern w:val="0"/>
          <w:sz w:val="24"/>
          <w:szCs w:val="24"/>
          <w:highlight w:val="yellow"/>
          <w:rPrChange w:id="83" w:author="Administrator " w:date="2017-11-09T11:18:00Z">
            <w:rPr>
              <w:rFonts w:hint="eastAsia" w:asciiTheme="minorEastAsia" w:hAnsiTheme="minorEastAsia" w:cstheme="minorEastAsia"/>
              <w:kern w:val="2"/>
              <w:sz w:val="24"/>
              <w:szCs w:val="24"/>
            </w:rPr>
          </w:rPrChange>
        </w:rPr>
        <w:t>现代信息技术融入在档案管理中，满足了社会发展的实际需求，紧跟时代的脚步，能够大大提高工作的效率，能够有效的保证档案信息的安全性以及保密性，能够确保档案信息得到最大化的开发以及利用，有效降低了工作人员的工作强度，对一个企业的发展有着积极的意义</w:t>
      </w:r>
      <w:r>
        <w:rPr>
          <w:rFonts w:hint="eastAsia" w:asciiTheme="minorEastAsia" w:hAnsiTheme="minorEastAsia" w:cstheme="minorEastAsia"/>
          <w:sz w:val="24"/>
          <w:szCs w:val="24"/>
        </w:rPr>
        <w:t>。</w:t>
      </w:r>
    </w:p>
    <w:p>
      <w:pPr>
        <w:pStyle w:val="7"/>
        <w:widowControl/>
        <w:spacing w:before="0" w:after="0" w:line="360" w:lineRule="auto"/>
        <w:ind w:firstLine="480" w:firstLineChars="200"/>
        <w:jc w:val="both"/>
        <w:rPr>
          <w:rFonts w:asciiTheme="minorEastAsia" w:hAnsiTheme="minorEastAsia" w:cstheme="minorEastAsia"/>
          <w:bCs/>
          <w:sz w:val="24"/>
          <w:szCs w:val="24"/>
        </w:rPr>
      </w:pPr>
      <w:r>
        <w:rPr>
          <w:rFonts w:hint="eastAsia" w:asciiTheme="minorEastAsia" w:hAnsiTheme="minorEastAsia" w:cstheme="minorEastAsia"/>
          <w:bCs/>
          <w:sz w:val="24"/>
          <w:szCs w:val="24"/>
        </w:rPr>
        <w:t>参考文献</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[1]孙航.事业单位档案管理信息化建设的必要性及意义解读[J].才智,2016(7).</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[2]王芳.浅析人事档案管理工作信息化的意义[J].中国高新技术企业,2016(19).</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[3]柏海玲.人事档案管理信息化建设策略与实践意义之研究[J].中国管理信息化,2017(9).</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[4]徐颖.流动人员人事档案管理的信息化研究[D].上海:华东政法大学,2015.</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[5]杨青青.陕西省高速公路项目档案信息化管理研究[D].西安:长安大学,2012.</w:t>
      </w:r>
    </w:p>
    <w:p>
      <w:pPr>
        <w:pStyle w:val="7"/>
        <w:widowControl/>
        <w:spacing w:before="0" w:after="0" w:line="360" w:lineRule="auto"/>
        <w:ind w:firstLine="480" w:firstLineChars="200"/>
        <w:jc w:val="both"/>
        <w:rPr>
          <w:rFonts w:asciiTheme="minorEastAsia" w:hAnsiTheme="minorEastAsia" w:cstheme="minorEastAsia"/>
          <w:sz w:val="24"/>
          <w:szCs w:val="24"/>
        </w:rPr>
      </w:pPr>
      <w:r>
        <w:rPr>
          <w:rFonts w:hint="eastAsia" w:asciiTheme="minorEastAsia" w:hAnsiTheme="minorEastAsia" w:cstheme="minorEastAsia"/>
          <w:sz w:val="24"/>
          <w:szCs w:val="24"/>
        </w:rPr>
        <w:t>［收稿日期］2017-11-20</w:t>
      </w:r>
    </w:p>
    <w:p>
      <w:pPr>
        <w:spacing w:line="360" w:lineRule="auto"/>
        <w:ind w:firstLine="480" w:firstLineChars="200"/>
        <w:rPr>
          <w:rFonts w:asciiTheme="minorEastAsia" w:hAnsiTheme="minorEastAsia" w:cstheme="minorEastAsia"/>
          <w:sz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 w:date="2017-11-09T11:22:00Z" w:initials="">
    <w:p w14:paraId="6C142D23">
      <w:pPr>
        <w:pStyle w:val="3"/>
      </w:pPr>
      <w:r>
        <w:rPr>
          <w:rFonts w:hint="eastAsia"/>
        </w:rPr>
        <w:t>不通顺，缺少逻辑</w:t>
      </w:r>
    </w:p>
  </w:comment>
  <w:comment w:id="1" w:author="Administrator " w:date="2017-11-09T10:58:00Z" w:initials="">
    <w:p w14:paraId="60D75885">
      <w:pPr>
        <w:pStyle w:val="3"/>
      </w:pPr>
      <w:r>
        <w:rPr>
          <w:rFonts w:hint="eastAsia"/>
        </w:rPr>
        <w:t>内容与标题不符，没有体现出</w:t>
      </w:r>
      <w:r>
        <w:rPr>
          <w:rFonts w:hint="eastAsia" w:asciiTheme="minorEastAsia" w:hAnsiTheme="minorEastAsia" w:cstheme="minorEastAsia"/>
          <w:sz w:val="24"/>
          <w:highlight w:val="yellow"/>
        </w:rPr>
        <w:t>档案管理人员知识结构不完善</w:t>
      </w:r>
    </w:p>
  </w:comment>
  <w:comment w:id="2" w:author="Administrator " w:date="2017-11-09T11:18:00Z" w:initials="">
    <w:p w14:paraId="41F342A1">
      <w:pPr>
        <w:pStyle w:val="3"/>
      </w:pPr>
      <w:r>
        <w:rPr>
          <w:rFonts w:hint="eastAsia"/>
        </w:rPr>
        <w:t>不要只说要采取云储存方式，要写出具体怎样执行。对策要有可操作性。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C142D23" w15:done="0"/>
  <w15:commentEx w15:paraId="60D75885" w15:done="0"/>
  <w15:commentEx w15:paraId="41F342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
    <w15:presenceInfo w15:providerId="None" w15:userId="Administrator "/>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525369C"/>
    <w:rsid w:val="00170C4D"/>
    <w:rsid w:val="001D0787"/>
    <w:rsid w:val="001D7CC7"/>
    <w:rsid w:val="002A04AA"/>
    <w:rsid w:val="00305EEF"/>
    <w:rsid w:val="00327328"/>
    <w:rsid w:val="0035247B"/>
    <w:rsid w:val="003D0154"/>
    <w:rsid w:val="004B2075"/>
    <w:rsid w:val="005F5F70"/>
    <w:rsid w:val="00630FBE"/>
    <w:rsid w:val="00654985"/>
    <w:rsid w:val="006A3B8B"/>
    <w:rsid w:val="006F3886"/>
    <w:rsid w:val="00760CE7"/>
    <w:rsid w:val="00776FED"/>
    <w:rsid w:val="007E1074"/>
    <w:rsid w:val="0082350A"/>
    <w:rsid w:val="008300C2"/>
    <w:rsid w:val="008B1692"/>
    <w:rsid w:val="00931163"/>
    <w:rsid w:val="009342DF"/>
    <w:rsid w:val="009503A0"/>
    <w:rsid w:val="00977CC0"/>
    <w:rsid w:val="009813AE"/>
    <w:rsid w:val="00AE32B4"/>
    <w:rsid w:val="00C75FAE"/>
    <w:rsid w:val="00CD72EE"/>
    <w:rsid w:val="00CE42D5"/>
    <w:rsid w:val="00CF68A0"/>
    <w:rsid w:val="00D309E8"/>
    <w:rsid w:val="00D70AE7"/>
    <w:rsid w:val="00DB584F"/>
    <w:rsid w:val="00EF46BE"/>
    <w:rsid w:val="00F42032"/>
    <w:rsid w:val="00FC6FAC"/>
    <w:rsid w:val="00FD4D76"/>
    <w:rsid w:val="0525369C"/>
    <w:rsid w:val="0A2E73D2"/>
    <w:rsid w:val="15817F84"/>
    <w:rsid w:val="15EB453F"/>
    <w:rsid w:val="1C8C7F8D"/>
    <w:rsid w:val="1E5B0D14"/>
    <w:rsid w:val="20B242FD"/>
    <w:rsid w:val="25764D27"/>
    <w:rsid w:val="304E5F3B"/>
    <w:rsid w:val="38212F4F"/>
    <w:rsid w:val="3E96447B"/>
    <w:rsid w:val="45ED3587"/>
    <w:rsid w:val="54E70769"/>
    <w:rsid w:val="5ACE5E9C"/>
    <w:rsid w:val="641A44B3"/>
    <w:rsid w:val="70417D7D"/>
    <w:rsid w:val="708B2AC4"/>
    <w:rsid w:val="7B76522F"/>
    <w:rsid w:val="7F7632A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5"/>
    <w:qFormat/>
    <w:uiPriority w:val="0"/>
    <w:rPr>
      <w:b/>
      <w:bCs/>
    </w:rPr>
  </w:style>
  <w:style w:type="paragraph" w:styleId="3">
    <w:name w:val="annotation text"/>
    <w:basedOn w:val="1"/>
    <w:link w:val="14"/>
    <w:qFormat/>
    <w:uiPriority w:val="0"/>
    <w:pPr>
      <w:jc w:val="left"/>
    </w:pPr>
  </w:style>
  <w:style w:type="paragraph" w:styleId="4">
    <w:name w:val="Balloon Text"/>
    <w:basedOn w:val="1"/>
    <w:link w:val="13"/>
    <w:qFormat/>
    <w:uiPriority w:val="0"/>
    <w:rPr>
      <w:sz w:val="18"/>
      <w:szCs w:val="18"/>
    </w:r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90" w:after="90" w:line="240" w:lineRule="atLeast"/>
      <w:jc w:val="left"/>
    </w:pPr>
    <w:rPr>
      <w:rFonts w:cs="Times New Roman"/>
      <w:kern w:val="0"/>
      <w:sz w:val="18"/>
      <w:szCs w:val="18"/>
    </w:rPr>
  </w:style>
  <w:style w:type="character" w:styleId="9">
    <w:name w:val="annotation reference"/>
    <w:basedOn w:val="8"/>
    <w:qFormat/>
    <w:uiPriority w:val="0"/>
    <w:rPr>
      <w:sz w:val="21"/>
      <w:szCs w:val="21"/>
    </w:rPr>
  </w:style>
  <w:style w:type="character" w:customStyle="1" w:styleId="11">
    <w:name w:val="页眉 Char"/>
    <w:basedOn w:val="8"/>
    <w:link w:val="6"/>
    <w:qFormat/>
    <w:uiPriority w:val="0"/>
    <w:rPr>
      <w:rFonts w:asciiTheme="minorHAnsi" w:hAnsiTheme="minorHAnsi" w:eastAsiaTheme="minorEastAsia" w:cstheme="minorBidi"/>
      <w:kern w:val="2"/>
      <w:sz w:val="18"/>
      <w:szCs w:val="18"/>
    </w:rPr>
  </w:style>
  <w:style w:type="character" w:customStyle="1" w:styleId="12">
    <w:name w:val="页脚 Char"/>
    <w:basedOn w:val="8"/>
    <w:link w:val="5"/>
    <w:qFormat/>
    <w:uiPriority w:val="0"/>
    <w:rPr>
      <w:rFonts w:asciiTheme="minorHAnsi" w:hAnsiTheme="minorHAnsi" w:eastAsiaTheme="minorEastAsia" w:cstheme="minorBidi"/>
      <w:kern w:val="2"/>
      <w:sz w:val="18"/>
      <w:szCs w:val="18"/>
    </w:rPr>
  </w:style>
  <w:style w:type="character" w:customStyle="1" w:styleId="13">
    <w:name w:val="批注框文本 Char"/>
    <w:basedOn w:val="8"/>
    <w:link w:val="4"/>
    <w:qFormat/>
    <w:uiPriority w:val="0"/>
    <w:rPr>
      <w:rFonts w:asciiTheme="minorHAnsi" w:hAnsiTheme="minorHAnsi" w:eastAsiaTheme="minorEastAsia" w:cstheme="minorBidi"/>
      <w:kern w:val="2"/>
      <w:sz w:val="18"/>
      <w:szCs w:val="18"/>
    </w:rPr>
  </w:style>
  <w:style w:type="character" w:customStyle="1" w:styleId="14">
    <w:name w:val="批注文字 Char"/>
    <w:basedOn w:val="8"/>
    <w:link w:val="3"/>
    <w:qFormat/>
    <w:uiPriority w:val="0"/>
    <w:rPr>
      <w:rFonts w:asciiTheme="minorHAnsi" w:hAnsiTheme="minorHAnsi" w:eastAsiaTheme="minorEastAsia" w:cstheme="minorBidi"/>
      <w:kern w:val="2"/>
      <w:sz w:val="21"/>
      <w:szCs w:val="24"/>
    </w:rPr>
  </w:style>
  <w:style w:type="character" w:customStyle="1" w:styleId="15">
    <w:name w:val="批注主题 Char"/>
    <w:basedOn w:val="14"/>
    <w:link w:val="2"/>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C16996-55C2-4534-B6FF-CD490A1359B3}">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500</Words>
  <Characters>2852</Characters>
  <Lines>23</Lines>
  <Paragraphs>6</Paragraphs>
  <TotalTime>0</TotalTime>
  <ScaleCrop>false</ScaleCrop>
  <LinksUpToDate>false</LinksUpToDate>
  <CharactersWithSpaces>3346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2017-11-09T03:19:00Z</dcterms:created>
  <dc:creator>白小白</dc:creator>
  <cp:lastModifiedBy>Administrator</cp:lastModifiedBy>
  <dcterms:modified xsi:type="dcterms:W3CDTF">2017-11-09T10:56:32Z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